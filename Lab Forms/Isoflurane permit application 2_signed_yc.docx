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2588" w14:textId="77777777" w:rsidR="002D4A41" w:rsidRPr="00CC275A" w:rsidRDefault="002D4A41" w:rsidP="00D864DB">
      <w:pPr>
        <w:spacing w:after="0" w:line="360" w:lineRule="auto"/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</w:pP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Instructions for ordering Isoflurane</w:t>
      </w:r>
      <w:r w:rsidR="00A13825"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:</w:t>
      </w: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 xml:space="preserve"> </w:t>
      </w:r>
    </w:p>
    <w:p w14:paraId="28788AE7" w14:textId="77777777" w:rsidR="00AE08EC" w:rsidRPr="00AE08EC" w:rsidRDefault="001C3B0B" w:rsidP="001C3B0B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="Narkisim"/>
        </w:rPr>
      </w:pPr>
      <w:r>
        <w:rPr>
          <w:rFonts w:asciiTheme="minorBidi" w:hAnsiTheme="minorBidi" w:cs="Narkisim"/>
        </w:rPr>
        <w:t xml:space="preserve">Before ordering </w:t>
      </w:r>
      <w:r w:rsidR="00AE08EC" w:rsidRPr="00AE08EC">
        <w:rPr>
          <w:rFonts w:asciiTheme="minorBidi" w:hAnsiTheme="minorBidi" w:cs="Narkisim"/>
        </w:rPr>
        <w:t>Isofluran</w:t>
      </w:r>
      <w:r>
        <w:rPr>
          <w:rFonts w:asciiTheme="minorBidi" w:hAnsiTheme="minorBidi" w:cs="Narkisim"/>
        </w:rPr>
        <w:t>e,</w:t>
      </w:r>
      <w:r w:rsidR="00AE08EC" w:rsidRPr="00AE08EC">
        <w:rPr>
          <w:rFonts w:asciiTheme="minorBidi" w:hAnsiTheme="minorBidi" w:cs="Narkisim"/>
        </w:rPr>
        <w:t xml:space="preserve"> </w:t>
      </w:r>
      <w:r>
        <w:rPr>
          <w:rFonts w:asciiTheme="minorBidi" w:hAnsiTheme="minorBidi" w:cs="Narkisim"/>
        </w:rPr>
        <w:t xml:space="preserve">one must </w:t>
      </w:r>
      <w:r w:rsidR="00AE08EC" w:rsidRPr="00AE08EC">
        <w:rPr>
          <w:rFonts w:asciiTheme="minorBidi" w:hAnsiTheme="minorBidi" w:cs="Narkisim"/>
        </w:rPr>
        <w:t>have an approved IACUC</w:t>
      </w:r>
      <w:r w:rsidR="00AE08EC">
        <w:rPr>
          <w:rFonts w:asciiTheme="minorBidi" w:hAnsiTheme="minorBidi" w:cs="Narkisim"/>
        </w:rPr>
        <w:t xml:space="preserve"> application</w:t>
      </w:r>
      <w:r w:rsidR="00AE08EC" w:rsidRPr="00AE08EC">
        <w:rPr>
          <w:rFonts w:asciiTheme="minorBidi" w:hAnsiTheme="minorBidi" w:cs="Narkisim"/>
        </w:rPr>
        <w:t xml:space="preserve"> and</w:t>
      </w:r>
      <w:r>
        <w:rPr>
          <w:rFonts w:asciiTheme="minorBidi" w:hAnsiTheme="minorBidi" w:cs="Narkisim"/>
        </w:rPr>
        <w:t xml:space="preserve"> a permit</w:t>
      </w:r>
      <w:r w:rsidRPr="00AE08EC">
        <w:rPr>
          <w:rFonts w:asciiTheme="minorBidi" w:hAnsiTheme="minorBidi" w:cs="Narkisim"/>
        </w:rPr>
        <w:t xml:space="preserve"> </w:t>
      </w:r>
      <w:r w:rsidR="00AE08EC" w:rsidRPr="00AE08EC">
        <w:rPr>
          <w:rFonts w:asciiTheme="minorBidi" w:hAnsiTheme="minorBidi" w:cs="Narkisim"/>
        </w:rPr>
        <w:t>to work with animals</w:t>
      </w:r>
      <w:r w:rsidR="00084792">
        <w:rPr>
          <w:rFonts w:asciiTheme="minorBidi" w:hAnsiTheme="minorBidi" w:cs="Narkisim"/>
        </w:rPr>
        <w:t>.</w:t>
      </w:r>
    </w:p>
    <w:p w14:paraId="3375981C" w14:textId="77777777" w:rsidR="00823432" w:rsidRPr="00CC275A" w:rsidRDefault="0082343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="Narkisim"/>
          <w:u w:val="single"/>
        </w:rPr>
      </w:pPr>
      <w:r w:rsidRPr="00CC275A">
        <w:rPr>
          <w:rFonts w:asciiTheme="minorBidi" w:hAnsiTheme="minorBidi" w:cs="Narkisim"/>
        </w:rPr>
        <w:t>Isoflurane can be ordered only after obtaining a written</w:t>
      </w:r>
      <w:r w:rsidR="00AE08EC">
        <w:rPr>
          <w:rFonts w:asciiTheme="minorBidi" w:hAnsiTheme="minorBidi" w:cs="Narkisim"/>
        </w:rPr>
        <w:t xml:space="preserve"> prescription and</w:t>
      </w:r>
      <w:r w:rsidRPr="00CC275A">
        <w:rPr>
          <w:rFonts w:asciiTheme="minorBidi" w:hAnsiTheme="minorBidi" w:cs="Narkisim"/>
        </w:rPr>
        <w:t xml:space="preserve"> permit from the WIS’s veterinarian Dr. Shelly </w:t>
      </w:r>
      <w:proofErr w:type="spellStart"/>
      <w:r w:rsidRPr="00CC275A">
        <w:rPr>
          <w:rFonts w:asciiTheme="minorBidi" w:hAnsiTheme="minorBidi" w:cs="Narkisim"/>
        </w:rPr>
        <w:t>Zinamon</w:t>
      </w:r>
      <w:proofErr w:type="spellEnd"/>
      <w:r w:rsidRPr="00CC275A">
        <w:rPr>
          <w:rFonts w:asciiTheme="minorBidi" w:hAnsiTheme="minorBidi" w:cs="Narkisim"/>
        </w:rPr>
        <w:t xml:space="preserve"> </w:t>
      </w:r>
      <w:r w:rsidR="00EE1C3F" w:rsidRPr="00CC275A">
        <w:rPr>
          <w:rFonts w:asciiTheme="minorBidi" w:hAnsiTheme="minorBidi" w:cs="Narkisim"/>
        </w:rPr>
        <w:t>from</w:t>
      </w:r>
      <w:r w:rsidR="00E957A5" w:rsidRPr="00CC275A">
        <w:rPr>
          <w:rFonts w:asciiTheme="minorBidi" w:hAnsiTheme="minorBidi" w:cs="Narkisim"/>
        </w:rPr>
        <w:t xml:space="preserve"> </w:t>
      </w:r>
      <w:r w:rsidR="00EE1C3F" w:rsidRPr="00CC275A">
        <w:rPr>
          <w:rFonts w:asciiTheme="minorBidi" w:hAnsiTheme="minorBidi" w:cs="Narkisim"/>
        </w:rPr>
        <w:t>the department of veterinary</w:t>
      </w:r>
      <w:r w:rsidRPr="00CC275A">
        <w:rPr>
          <w:rFonts w:asciiTheme="minorBidi" w:hAnsiTheme="minorBidi" w:cs="Narkisim"/>
        </w:rPr>
        <w:t xml:space="preserve"> resources</w:t>
      </w:r>
      <w:r w:rsidR="002D4A41" w:rsidRPr="00CC275A">
        <w:rPr>
          <w:rFonts w:asciiTheme="minorBidi" w:hAnsiTheme="minorBidi" w:cs="Narkisim"/>
        </w:rPr>
        <w:t xml:space="preserve"> and</w:t>
      </w:r>
      <w:r w:rsidR="00EE1C3F" w:rsidRPr="00CC275A">
        <w:rPr>
          <w:rFonts w:asciiTheme="minorBidi" w:hAnsiTheme="minorBidi" w:cs="Narkisim"/>
        </w:rPr>
        <w:t xml:space="preserve"> from</w:t>
      </w:r>
      <w:r w:rsidR="002D4A41" w:rsidRPr="00CC275A">
        <w:rPr>
          <w:rFonts w:asciiTheme="minorBidi" w:hAnsiTheme="minorBidi" w:cs="Narkisim"/>
        </w:rPr>
        <w:t xml:space="preserve"> the safety unit</w:t>
      </w:r>
      <w:r w:rsidRPr="00CC275A">
        <w:rPr>
          <w:rFonts w:asciiTheme="minorBidi" w:hAnsiTheme="minorBidi" w:cs="Narkisim"/>
        </w:rPr>
        <w:t>.</w:t>
      </w:r>
    </w:p>
    <w:p w14:paraId="41593BFE" w14:textId="77777777" w:rsidR="00823432" w:rsidRPr="00CC275A" w:rsidRDefault="00823432" w:rsidP="00BF32BD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="Narkisim"/>
          <w:u w:val="single"/>
        </w:rPr>
      </w:pPr>
      <w:r w:rsidRPr="00CC275A">
        <w:rPr>
          <w:rFonts w:asciiTheme="minorBidi" w:hAnsiTheme="minorBidi" w:cs="Narkisim"/>
        </w:rPr>
        <w:t xml:space="preserve">You should fill in </w:t>
      </w:r>
      <w:r w:rsidR="00FB7A6B">
        <w:rPr>
          <w:rFonts w:asciiTheme="minorBidi" w:hAnsiTheme="minorBidi" w:cs="Narkisim"/>
        </w:rPr>
        <w:t>(</w:t>
      </w:r>
      <w:r w:rsidR="00BF32BD">
        <w:rPr>
          <w:rFonts w:asciiTheme="minorBidi" w:hAnsiTheme="minorBidi" w:cs="Narkisim"/>
        </w:rPr>
        <w:t>bellow</w:t>
      </w:r>
      <w:r w:rsidR="00FB7A6B">
        <w:rPr>
          <w:rFonts w:asciiTheme="minorBidi" w:hAnsiTheme="minorBidi" w:cs="Narkisim"/>
        </w:rPr>
        <w:t>)</w:t>
      </w:r>
      <w:r w:rsidR="00BF32BD">
        <w:rPr>
          <w:rFonts w:asciiTheme="minorBidi" w:hAnsiTheme="minorBidi" w:cs="Narkisim"/>
        </w:rPr>
        <w:t xml:space="preserve"> </w:t>
      </w:r>
      <w:r w:rsidRPr="00CC275A">
        <w:rPr>
          <w:rFonts w:asciiTheme="minorBidi" w:hAnsiTheme="minorBidi" w:cs="Narkisim"/>
        </w:rPr>
        <w:t>the information required and</w:t>
      </w:r>
      <w:r w:rsidR="006B3053" w:rsidRPr="00CC275A">
        <w:rPr>
          <w:rFonts w:asciiTheme="minorBidi" w:hAnsiTheme="minorBidi" w:cs="Narkisim"/>
        </w:rPr>
        <w:t xml:space="preserve"> </w:t>
      </w:r>
      <w:r w:rsidRPr="00CC275A">
        <w:rPr>
          <w:rFonts w:asciiTheme="minorBidi" w:hAnsiTheme="minorBidi" w:cs="Narkisim"/>
        </w:rPr>
        <w:t>e-mail it to</w:t>
      </w:r>
      <w:r w:rsidR="005D4F6F" w:rsidRPr="00D864DB">
        <w:rPr>
          <w:rFonts w:asciiTheme="minorBidi" w:hAnsiTheme="minorBidi" w:cs="Narkisim"/>
        </w:rPr>
        <w:t xml:space="preserve"> the assigned veterinarian</w:t>
      </w:r>
      <w:r w:rsidRPr="00CC275A">
        <w:rPr>
          <w:rFonts w:asciiTheme="minorBidi" w:hAnsiTheme="minorBidi" w:cs="Narkisim"/>
        </w:rPr>
        <w:t xml:space="preserve"> </w:t>
      </w:r>
      <w:hyperlink r:id="rId8" w:history="1">
        <w:r w:rsidRPr="00CC275A">
          <w:rPr>
            <w:b/>
            <w:bCs/>
          </w:rPr>
          <w:t>shelly.zinamon@weizmann.ac.il</w:t>
        </w:r>
      </w:hyperlink>
      <w:r w:rsidRPr="00CC275A">
        <w:rPr>
          <w:b/>
          <w:bCs/>
        </w:rPr>
        <w:t>.</w:t>
      </w:r>
    </w:p>
    <w:p w14:paraId="175F669A" w14:textId="77777777" w:rsidR="00823432" w:rsidRPr="00CC275A" w:rsidRDefault="003A4983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="Narkisim"/>
        </w:rPr>
      </w:pPr>
      <w:r w:rsidRPr="00CC275A">
        <w:rPr>
          <w:rFonts w:asciiTheme="minorBidi" w:hAnsiTheme="minorBidi" w:cs="Narkisim"/>
        </w:rPr>
        <w:t>The request will be reviewed</w:t>
      </w:r>
      <w:r w:rsidR="0098007E" w:rsidRPr="00CC275A">
        <w:rPr>
          <w:rFonts w:asciiTheme="minorBidi" w:hAnsiTheme="minorBidi" w:cs="Narkisim"/>
        </w:rPr>
        <w:t xml:space="preserve"> </w:t>
      </w:r>
      <w:r w:rsidR="00823432" w:rsidRPr="00CC275A">
        <w:rPr>
          <w:rFonts w:asciiTheme="minorBidi" w:hAnsiTheme="minorBidi" w:cs="Narkisim"/>
        </w:rPr>
        <w:t>and</w:t>
      </w:r>
      <w:r w:rsidRPr="00CC275A">
        <w:rPr>
          <w:rFonts w:asciiTheme="minorBidi" w:hAnsiTheme="minorBidi" w:cs="Narkisim"/>
        </w:rPr>
        <w:t xml:space="preserve"> </w:t>
      </w:r>
      <w:r w:rsidRPr="00CC275A">
        <w:rPr>
          <w:rFonts w:asciiTheme="minorBidi" w:hAnsiTheme="minorBidi" w:cs="Narkisim"/>
          <w:lang w:bidi="he-IL"/>
        </w:rPr>
        <w:t>transferred</w:t>
      </w:r>
      <w:r w:rsidR="001F5A72" w:rsidRPr="00CC275A">
        <w:rPr>
          <w:rFonts w:asciiTheme="minorBidi" w:hAnsiTheme="minorBidi" w:cs="Narkisim"/>
          <w:lang w:bidi="he-IL"/>
        </w:rPr>
        <w:t xml:space="preserve"> to </w:t>
      </w:r>
      <w:r w:rsidR="00823432" w:rsidRPr="00CC275A">
        <w:rPr>
          <w:rFonts w:asciiTheme="minorBidi" w:hAnsiTheme="minorBidi" w:cs="Narkisim"/>
        </w:rPr>
        <w:t xml:space="preserve">the safety unit </w:t>
      </w:r>
      <w:r w:rsidR="00E957A5" w:rsidRPr="00CC275A">
        <w:rPr>
          <w:rFonts w:asciiTheme="minorBidi" w:hAnsiTheme="minorBidi" w:cs="Narkisim"/>
        </w:rPr>
        <w:t>for</w:t>
      </w:r>
      <w:r w:rsidR="006B3053" w:rsidRPr="00CC275A">
        <w:rPr>
          <w:rFonts w:asciiTheme="minorBidi" w:hAnsiTheme="minorBidi" w:cs="Narkisim"/>
        </w:rPr>
        <w:t xml:space="preserve"> </w:t>
      </w:r>
      <w:r w:rsidR="00823432" w:rsidRPr="00CC275A">
        <w:rPr>
          <w:rFonts w:asciiTheme="minorBidi" w:hAnsiTheme="minorBidi" w:cs="Narkisim"/>
        </w:rPr>
        <w:t>approval.</w:t>
      </w:r>
    </w:p>
    <w:p w14:paraId="41EFE7EE" w14:textId="77777777" w:rsidR="002D4A41" w:rsidRPr="00CC275A" w:rsidRDefault="001F5A72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="Narkisim"/>
        </w:rPr>
      </w:pPr>
      <w:r w:rsidRPr="00CC275A">
        <w:rPr>
          <w:rFonts w:asciiTheme="minorBidi" w:hAnsiTheme="minorBidi" w:cs="Narkisim"/>
        </w:rPr>
        <w:t>The safety unit will issue the permit only for those anesthetic machine</w:t>
      </w:r>
      <w:r w:rsidR="002D4A41" w:rsidRPr="00CC275A">
        <w:rPr>
          <w:rFonts w:asciiTheme="minorBidi" w:hAnsiTheme="minorBidi" w:cs="Narkisim"/>
        </w:rPr>
        <w:t>s that have been</w:t>
      </w:r>
      <w:r w:rsidR="004C36B8" w:rsidRPr="00CC275A">
        <w:rPr>
          <w:rFonts w:asciiTheme="minorBidi" w:hAnsiTheme="minorBidi" w:cs="Narkisim"/>
        </w:rPr>
        <w:t xml:space="preserve"> checked for leaks</w:t>
      </w:r>
      <w:r w:rsidR="002D4A41" w:rsidRPr="00CC275A">
        <w:rPr>
          <w:rFonts w:asciiTheme="minorBidi" w:hAnsiTheme="minorBidi" w:cs="Narkisim"/>
        </w:rPr>
        <w:t xml:space="preserve"> </w:t>
      </w:r>
      <w:r w:rsidR="004C36B8" w:rsidRPr="00CC275A">
        <w:rPr>
          <w:rFonts w:asciiTheme="minorBidi" w:hAnsiTheme="minorBidi" w:cs="Narkisim"/>
        </w:rPr>
        <w:t>and approved</w:t>
      </w:r>
      <w:r w:rsidRPr="00CC275A">
        <w:rPr>
          <w:rFonts w:asciiTheme="minorBidi" w:hAnsiTheme="minorBidi" w:cs="Narkisim"/>
        </w:rPr>
        <w:t>. Thus</w:t>
      </w:r>
      <w:r w:rsidR="002D4A41" w:rsidRPr="00CC275A">
        <w:rPr>
          <w:rFonts w:asciiTheme="minorBidi" w:hAnsiTheme="minorBidi" w:cs="Narkisim"/>
        </w:rPr>
        <w:t>,</w:t>
      </w:r>
      <w:r w:rsidRPr="00CC275A">
        <w:rPr>
          <w:rFonts w:asciiTheme="minorBidi" w:hAnsiTheme="minorBidi" w:cs="Narkisim"/>
        </w:rPr>
        <w:t xml:space="preserve"> the permit is group specific for the use in the indicated room</w:t>
      </w:r>
      <w:r w:rsidR="002D4A41" w:rsidRPr="00CC275A">
        <w:rPr>
          <w:rFonts w:asciiTheme="minorBidi" w:hAnsiTheme="minorBidi" w:cs="Narkisim"/>
        </w:rPr>
        <w:t xml:space="preserve"> only</w:t>
      </w:r>
      <w:r w:rsidRPr="00CC275A">
        <w:rPr>
          <w:rFonts w:asciiTheme="minorBidi" w:hAnsiTheme="minorBidi" w:cs="Narkisim"/>
        </w:rPr>
        <w:t>.</w:t>
      </w:r>
    </w:p>
    <w:p w14:paraId="2BA161F7" w14:textId="77777777" w:rsidR="001F5A72" w:rsidRPr="00D864DB" w:rsidRDefault="005D4F6F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 w:cs="Narkisim"/>
        </w:rPr>
      </w:pPr>
      <w:r w:rsidRPr="00CC275A">
        <w:rPr>
          <w:rFonts w:asciiTheme="minorBidi" w:hAnsiTheme="minorBidi" w:cs="Narkisim"/>
        </w:rPr>
        <w:t>The chemical is ass</w:t>
      </w:r>
      <w:r w:rsidRPr="00D864DB">
        <w:rPr>
          <w:rFonts w:asciiTheme="minorBidi" w:hAnsiTheme="minorBidi" w:cs="Narkisim"/>
        </w:rPr>
        <w:t>igned to a specific group that received</w:t>
      </w:r>
      <w:r w:rsidRPr="00CC275A">
        <w:rPr>
          <w:rFonts w:asciiTheme="minorBidi" w:hAnsiTheme="minorBidi" w:cs="Narkisim"/>
        </w:rPr>
        <w:t xml:space="preserve"> a permit.</w:t>
      </w:r>
      <w:r w:rsidRPr="00D864DB">
        <w:rPr>
          <w:rFonts w:asciiTheme="minorBidi" w:hAnsiTheme="minorBidi" w:cs="Narkisim"/>
        </w:rPr>
        <w:t xml:space="preserve"> It is not allowed to </w:t>
      </w:r>
      <w:r w:rsidR="002D4A41" w:rsidRPr="00CC275A">
        <w:rPr>
          <w:rFonts w:asciiTheme="minorBidi" w:hAnsiTheme="minorBidi" w:cs="Narkisim"/>
        </w:rPr>
        <w:t xml:space="preserve">share the chemical with </w:t>
      </w:r>
      <w:r w:rsidRPr="00D864DB">
        <w:rPr>
          <w:rFonts w:asciiTheme="minorBidi" w:hAnsiTheme="minorBidi" w:cs="Narkisim"/>
        </w:rPr>
        <w:t xml:space="preserve">other </w:t>
      </w:r>
      <w:r w:rsidR="002D4A41" w:rsidRPr="00CC275A">
        <w:rPr>
          <w:rFonts w:asciiTheme="minorBidi" w:hAnsiTheme="minorBidi" w:cs="Narkisim"/>
        </w:rPr>
        <w:t>groups or to employees that are</w:t>
      </w:r>
      <w:r w:rsidR="00E957A5" w:rsidRPr="00CC275A">
        <w:rPr>
          <w:rFonts w:asciiTheme="minorBidi" w:hAnsiTheme="minorBidi" w:cs="Narkisim"/>
        </w:rPr>
        <w:t>n</w:t>
      </w:r>
      <w:r w:rsidR="004C36B8" w:rsidRPr="00CC275A">
        <w:rPr>
          <w:rFonts w:asciiTheme="minorBidi" w:hAnsiTheme="minorBidi" w:cs="Narkisim"/>
        </w:rPr>
        <w:t>’</w:t>
      </w:r>
      <w:r w:rsidR="00E957A5" w:rsidRPr="00CC275A">
        <w:rPr>
          <w:rFonts w:asciiTheme="minorBidi" w:hAnsiTheme="minorBidi" w:cs="Narkisim"/>
        </w:rPr>
        <w:t xml:space="preserve">t authorized </w:t>
      </w:r>
      <w:r w:rsidR="002D4A41" w:rsidRPr="00CC275A">
        <w:rPr>
          <w:rFonts w:asciiTheme="minorBidi" w:hAnsiTheme="minorBidi" w:cs="Narkisim"/>
        </w:rPr>
        <w:t>to work with the chemical</w:t>
      </w:r>
      <w:r w:rsidR="002D4A41" w:rsidRPr="00D864DB">
        <w:rPr>
          <w:rFonts w:asciiTheme="minorBidi" w:hAnsiTheme="minorBidi" w:cs="Narkisim"/>
        </w:rPr>
        <w:t xml:space="preserve">. </w:t>
      </w:r>
    </w:p>
    <w:p w14:paraId="693805AA" w14:textId="77777777" w:rsidR="00823432" w:rsidRPr="00CC275A" w:rsidRDefault="00823432" w:rsidP="00D864DB">
      <w:pPr>
        <w:bidi/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  <w:u w:val="single"/>
        </w:rPr>
      </w:pPr>
    </w:p>
    <w:p w14:paraId="253E28CB" w14:textId="77777777" w:rsidR="002D4A41" w:rsidRPr="00CC275A" w:rsidRDefault="002D4A41" w:rsidP="00D864DB">
      <w:pPr>
        <w:bidi/>
        <w:spacing w:after="0" w:line="360" w:lineRule="auto"/>
        <w:jc w:val="right"/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</w:pP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 xml:space="preserve">Isoflurane: Standard Operation Procedure </w:t>
      </w:r>
    </w:p>
    <w:p w14:paraId="5CAFCC03" w14:textId="77777777" w:rsidR="0052033B" w:rsidRPr="00CC275A" w:rsidRDefault="0052033B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="Narkisim"/>
          <w:rtl/>
        </w:rPr>
      </w:pPr>
      <w:r w:rsidRPr="00CC275A">
        <w:rPr>
          <w:rFonts w:asciiTheme="minorBidi" w:hAnsiTheme="minorBidi" w:cs="Narkisim"/>
        </w:rPr>
        <w:t>You should comply with the safety unit and the veterin</w:t>
      </w:r>
      <w:r w:rsidR="00FC59BD" w:rsidRPr="00CC275A">
        <w:rPr>
          <w:rFonts w:asciiTheme="minorBidi" w:hAnsiTheme="minorBidi" w:cs="Narkisim"/>
        </w:rPr>
        <w:t>ary</w:t>
      </w:r>
      <w:r w:rsidRPr="00CC275A">
        <w:rPr>
          <w:rFonts w:asciiTheme="minorBidi" w:hAnsiTheme="minorBidi" w:cs="Narkisim"/>
        </w:rPr>
        <w:t xml:space="preserve"> resources department instructions.  </w:t>
      </w:r>
    </w:p>
    <w:p w14:paraId="5F3267E1" w14:textId="77777777" w:rsidR="002D4A41" w:rsidRPr="00CC275A" w:rsidRDefault="002D4A41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="Narkisim"/>
        </w:rPr>
      </w:pPr>
      <w:r w:rsidRPr="00CC275A">
        <w:rPr>
          <w:rFonts w:asciiTheme="minorBidi" w:hAnsiTheme="minorBidi" w:cs="Narkisim"/>
        </w:rPr>
        <w:t>Anesthetic machines</w:t>
      </w:r>
      <w:r w:rsidR="00FC59BD" w:rsidRPr="00CC275A">
        <w:rPr>
          <w:rFonts w:asciiTheme="minorBidi" w:hAnsiTheme="minorBidi" w:cs="Narkisim"/>
        </w:rPr>
        <w:t xml:space="preserve"> parts</w:t>
      </w:r>
      <w:r w:rsidRPr="00CC275A">
        <w:rPr>
          <w:rFonts w:asciiTheme="minorBidi" w:hAnsiTheme="minorBidi" w:cs="Narkisim"/>
        </w:rPr>
        <w:t xml:space="preserve"> must not be changed </w:t>
      </w:r>
      <w:r w:rsidR="00FC59BD" w:rsidRPr="00CC275A">
        <w:rPr>
          <w:rFonts w:asciiTheme="minorBidi" w:hAnsiTheme="minorBidi" w:cs="Narkisim"/>
        </w:rPr>
        <w:t xml:space="preserve">without notifying the safety unit </w:t>
      </w:r>
      <w:r w:rsidRPr="00CC275A">
        <w:rPr>
          <w:rFonts w:asciiTheme="minorBidi" w:hAnsiTheme="minorBidi" w:cs="Narkisim"/>
        </w:rPr>
        <w:t>(pipes, animal masks, valves, vaporizer</w:t>
      </w:r>
      <w:r w:rsidR="00E957A5" w:rsidRPr="00CC275A">
        <w:rPr>
          <w:rFonts w:asciiTheme="minorBidi" w:hAnsiTheme="minorBidi" w:cs="Narkisim"/>
        </w:rPr>
        <w:t>s</w:t>
      </w:r>
      <w:r w:rsidRPr="00CC275A">
        <w:rPr>
          <w:rFonts w:asciiTheme="minorBidi" w:hAnsiTheme="minorBidi" w:cs="Narkisim"/>
        </w:rPr>
        <w:t>, etc.)</w:t>
      </w:r>
    </w:p>
    <w:p w14:paraId="2BC805F2" w14:textId="77777777" w:rsidR="0052033B" w:rsidRPr="00D864DB" w:rsidRDefault="00FC59BD" w:rsidP="00D864DB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="Narkisim"/>
        </w:rPr>
      </w:pPr>
      <w:r w:rsidRPr="00CC275A">
        <w:rPr>
          <w:rFonts w:asciiTheme="minorBidi" w:hAnsiTheme="minorBidi" w:cs="Narkisim"/>
        </w:rPr>
        <w:t>In a case of</w:t>
      </w:r>
      <w:r w:rsidR="0052033B" w:rsidRPr="00CC275A">
        <w:rPr>
          <w:rFonts w:asciiTheme="minorBidi" w:hAnsiTheme="minorBidi" w:cs="Narkisim"/>
        </w:rPr>
        <w:t xml:space="preserve"> a leak in the system, close</w:t>
      </w:r>
      <w:r w:rsidRPr="00CC275A">
        <w:rPr>
          <w:rFonts w:asciiTheme="minorBidi" w:hAnsiTheme="minorBidi" w:cs="Narkisim"/>
        </w:rPr>
        <w:t xml:space="preserve"> </w:t>
      </w:r>
      <w:r w:rsidR="0052033B" w:rsidRPr="00D864DB">
        <w:rPr>
          <w:rFonts w:asciiTheme="minorBidi" w:hAnsiTheme="minorBidi" w:cs="Narkisim"/>
        </w:rPr>
        <w:t>the system and notify the safety unit.</w:t>
      </w:r>
    </w:p>
    <w:p w14:paraId="3398DB46" w14:textId="77777777" w:rsidR="00080DC4" w:rsidRPr="00CC275A" w:rsidRDefault="00136E3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="Narkisim"/>
          <w:rtl/>
        </w:rPr>
      </w:pPr>
      <w:r w:rsidRPr="00CC275A">
        <w:rPr>
          <w:rFonts w:asciiTheme="minorBidi" w:hAnsiTheme="minorBidi" w:cs="Narkisim"/>
        </w:rPr>
        <w:t>In</w:t>
      </w:r>
      <w:r w:rsidR="00FC59BD" w:rsidRPr="00CC275A">
        <w:rPr>
          <w:rFonts w:asciiTheme="minorBidi" w:hAnsiTheme="minorBidi" w:cs="Narkisim"/>
        </w:rPr>
        <w:t xml:space="preserve"> a</w:t>
      </w:r>
      <w:r w:rsidRPr="00CC275A">
        <w:rPr>
          <w:rFonts w:asciiTheme="minorBidi" w:hAnsiTheme="minorBidi" w:cs="Narkisim"/>
        </w:rPr>
        <w:t xml:space="preserve"> case of</w:t>
      </w:r>
      <w:r w:rsidR="0052033B" w:rsidRPr="00CC275A">
        <w:rPr>
          <w:rFonts w:asciiTheme="minorBidi" w:hAnsiTheme="minorBidi" w:cs="Narkisim"/>
        </w:rPr>
        <w:t xml:space="preserve"> </w:t>
      </w:r>
      <w:r w:rsidR="000A3DC3" w:rsidRPr="00CC275A">
        <w:rPr>
          <w:rFonts w:asciiTheme="minorBidi" w:hAnsiTheme="minorBidi" w:cs="Narkisim"/>
        </w:rPr>
        <w:t>emergency,</w:t>
      </w:r>
      <w:r w:rsidR="0052033B" w:rsidRPr="00CC275A">
        <w:rPr>
          <w:rFonts w:asciiTheme="minorBidi" w:hAnsiTheme="minorBidi" w:cs="Narkisim"/>
        </w:rPr>
        <w:t xml:space="preserve"> </w:t>
      </w:r>
      <w:r w:rsidR="003A4983" w:rsidRPr="00CC275A">
        <w:rPr>
          <w:rFonts w:asciiTheme="minorBidi" w:hAnsiTheme="minorBidi" w:cs="Narkisim"/>
        </w:rPr>
        <w:t xml:space="preserve">please </w:t>
      </w:r>
      <w:r w:rsidR="0052033B" w:rsidRPr="00CC275A">
        <w:rPr>
          <w:rFonts w:asciiTheme="minorBidi" w:hAnsiTheme="minorBidi" w:cs="Narkisim"/>
        </w:rPr>
        <w:t>call 2999.</w:t>
      </w:r>
    </w:p>
    <w:p w14:paraId="0A20D56A" w14:textId="77777777" w:rsidR="00E923D5" w:rsidRPr="00CC275A" w:rsidRDefault="00E923D5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  <w:lang w:bidi="ar-SA"/>
        </w:rPr>
      </w:pPr>
    </w:p>
    <w:p w14:paraId="28A7F3D7" w14:textId="77777777" w:rsidR="00E923D5" w:rsidRPr="00CC275A" w:rsidRDefault="00E923D5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</w:p>
    <w:p w14:paraId="4E4238A6" w14:textId="77777777" w:rsidR="00E923D5" w:rsidRPr="00CC275A" w:rsidRDefault="00E923D5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5D842553" w14:textId="77777777" w:rsidR="00E923D5" w:rsidRPr="00CC275A" w:rsidRDefault="00E923D5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3198C602" w14:textId="77777777" w:rsidR="00E923D5" w:rsidRPr="00CC275A" w:rsidRDefault="00E923D5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4CF100EF" w14:textId="77777777" w:rsidR="00E923D5" w:rsidRPr="00CC275A" w:rsidRDefault="00E923D5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54BDB23B" w14:textId="77777777" w:rsidR="002D2F9B" w:rsidRDefault="002D2F9B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0C6B605F" w14:textId="77777777" w:rsidR="002D2F9B" w:rsidRPr="00CC275A" w:rsidRDefault="002D2F9B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0E5CD550" w14:textId="77777777" w:rsidR="006D6CCC" w:rsidRPr="00CC275A" w:rsidRDefault="006D6CCC" w:rsidP="00D864DB">
      <w:pPr>
        <w:spacing w:after="0" w:line="360" w:lineRule="auto"/>
        <w:rPr>
          <w:rFonts w:asciiTheme="minorBidi" w:eastAsiaTheme="minorEastAsia" w:hAnsiTheme="minorBidi" w:cs="Narkisim"/>
          <w:b/>
          <w:bCs/>
          <w:sz w:val="24"/>
          <w:szCs w:val="24"/>
          <w:u w:val="single"/>
          <w:rtl/>
        </w:rPr>
      </w:pPr>
    </w:p>
    <w:p w14:paraId="1A700567" w14:textId="77777777" w:rsidR="00BD681A" w:rsidRPr="00CC275A" w:rsidRDefault="00E072C8" w:rsidP="00D864DB">
      <w:pPr>
        <w:spacing w:after="0" w:line="360" w:lineRule="auto"/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</w:pP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Request fo</w:t>
      </w:r>
      <w:r w:rsidR="00FC59BD"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r</w:t>
      </w:r>
      <w:r w:rsidR="00495BF1"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 xml:space="preserve"> </w:t>
      </w: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Isoflurane permit</w:t>
      </w:r>
    </w:p>
    <w:p w14:paraId="568C01C1" w14:textId="77777777" w:rsidR="00080DC4" w:rsidRPr="00CC275A" w:rsidRDefault="00080DC4" w:rsidP="00D864DB">
      <w:pPr>
        <w:bidi/>
        <w:spacing w:after="0" w:line="360" w:lineRule="auto"/>
        <w:rPr>
          <w:rFonts w:asciiTheme="minorBidi" w:eastAsiaTheme="minorEastAsia" w:hAnsiTheme="minorBidi" w:cs="Narkisim"/>
          <w:sz w:val="24"/>
          <w:szCs w:val="24"/>
          <w:rtl/>
        </w:rPr>
      </w:pPr>
    </w:p>
    <w:p w14:paraId="542C31F0" w14:textId="77777777" w:rsidR="00080DC4" w:rsidRPr="00CC275A" w:rsidRDefault="00080DC4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>Date</w:t>
      </w:r>
      <w:r w:rsidR="00A13825" w:rsidRPr="00CC275A">
        <w:rPr>
          <w:rFonts w:asciiTheme="minorBidi" w:eastAsiaTheme="minorEastAsia" w:hAnsiTheme="minorBidi" w:cs="Narkisim"/>
          <w:sz w:val="24"/>
          <w:szCs w:val="24"/>
        </w:rPr>
        <w:t>: _</w:t>
      </w:r>
      <w:r w:rsidRPr="00CC275A">
        <w:rPr>
          <w:rFonts w:asciiTheme="minorBidi" w:eastAsiaTheme="minorEastAsia" w:hAnsiTheme="minorBidi" w:cs="Narkisim"/>
          <w:sz w:val="24"/>
          <w:szCs w:val="24"/>
        </w:rPr>
        <w:t>___________</w:t>
      </w:r>
    </w:p>
    <w:p w14:paraId="3E84A273" w14:textId="19D13911" w:rsidR="00080DC4" w:rsidRPr="00CC275A" w:rsidRDefault="00E072C8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Name of </w:t>
      </w:r>
      <w:r w:rsidR="00A13825" w:rsidRPr="00CC275A">
        <w:rPr>
          <w:rFonts w:asciiTheme="minorBidi" w:eastAsiaTheme="minorEastAsia" w:hAnsiTheme="minorBidi" w:cs="Narkisim"/>
          <w:sz w:val="24"/>
          <w:szCs w:val="24"/>
        </w:rPr>
        <w:t>PI:</w:t>
      </w:r>
      <w:r w:rsidR="00080DC4" w:rsidRPr="00CC275A">
        <w:rPr>
          <w:rFonts w:asciiTheme="minorBidi" w:eastAsiaTheme="minorEastAsia" w:hAnsiTheme="minorBidi" w:cs="Narkisim"/>
          <w:sz w:val="24"/>
          <w:szCs w:val="24"/>
        </w:rPr>
        <w:t xml:space="preserve"> __</w:t>
      </w:r>
      <w:r w:rsidR="00EE5CF5">
        <w:rPr>
          <w:rFonts w:asciiTheme="minorBidi" w:eastAsiaTheme="minorEastAsia" w:hAnsiTheme="minorBidi" w:cs="Narkisim"/>
          <w:sz w:val="24"/>
          <w:szCs w:val="24"/>
        </w:rPr>
        <w:t>Yarden Cohen</w:t>
      </w:r>
      <w:r w:rsidR="00080DC4" w:rsidRPr="00CC275A">
        <w:rPr>
          <w:rFonts w:asciiTheme="minorBidi" w:eastAsiaTheme="minorEastAsia" w:hAnsiTheme="minorBidi" w:cs="Narkisim"/>
          <w:sz w:val="24"/>
          <w:szCs w:val="24"/>
        </w:rPr>
        <w:t>____</w:t>
      </w:r>
    </w:p>
    <w:p w14:paraId="0158DC97" w14:textId="77777777" w:rsidR="00080DC4" w:rsidRPr="00CC275A" w:rsidRDefault="00080DC4" w:rsidP="004802F7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The procedure is carried out in </w:t>
      </w:r>
      <w:r w:rsidR="004802F7">
        <w:rPr>
          <w:rFonts w:asciiTheme="minorBidi" w:eastAsiaTheme="minorEastAsia" w:hAnsiTheme="minorBidi" w:cs="Narkisim"/>
          <w:sz w:val="24"/>
          <w:szCs w:val="24"/>
        </w:rPr>
        <w:t>room/s</w:t>
      </w:r>
      <w:r w:rsidR="008079C8">
        <w:rPr>
          <w:rFonts w:asciiTheme="minorBidi" w:eastAsiaTheme="minorEastAsia" w:hAnsiTheme="minorBidi" w:cs="Narkisim"/>
          <w:sz w:val="24"/>
          <w:szCs w:val="24"/>
        </w:rPr>
        <w:t xml:space="preserve"> n</w:t>
      </w:r>
      <w:r w:rsidR="006D6CCC" w:rsidRPr="00CC275A">
        <w:rPr>
          <w:rFonts w:asciiTheme="minorBidi" w:eastAsiaTheme="minorEastAsia" w:hAnsiTheme="minorBidi" w:cs="Narkisim"/>
          <w:sz w:val="24"/>
          <w:szCs w:val="24"/>
        </w:rPr>
        <w:t>umber</w:t>
      </w: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 </w:t>
      </w:r>
      <w:r w:rsidR="009A0C07" w:rsidRPr="00CC275A">
        <w:rPr>
          <w:rFonts w:asciiTheme="minorBidi" w:eastAsiaTheme="minorEastAsia" w:hAnsiTheme="minorBidi" w:cs="Narkisim"/>
          <w:sz w:val="24"/>
          <w:szCs w:val="24"/>
        </w:rPr>
        <w:t>_____________</w:t>
      </w: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                               Building: </w:t>
      </w:r>
      <w:r w:rsidR="00E072C8" w:rsidRPr="00CC275A">
        <w:rPr>
          <w:rFonts w:asciiTheme="minorBidi" w:eastAsiaTheme="minorEastAsia" w:hAnsiTheme="minorBidi" w:cs="Narkisim"/>
          <w:sz w:val="24"/>
          <w:szCs w:val="24"/>
        </w:rPr>
        <w:t>_________________</w:t>
      </w: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                                                           </w:t>
      </w:r>
    </w:p>
    <w:p w14:paraId="491332EB" w14:textId="44589D65" w:rsidR="009A0C07" w:rsidRPr="00CC275A" w:rsidRDefault="008B3E03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  <w:rtl/>
        </w:rPr>
      </w:pPr>
      <w:ins w:id="0" w:author="Yarden. J. Cohen" w:date="2023-09-06T12:23:00Z">
        <w:r>
          <w:rPr>
            <w:rFonts w:asciiTheme="minorBidi" w:eastAsiaTheme="minorEastAsia" w:hAnsiTheme="minorBidi" w:cs="Narkisim"/>
            <w:noProof/>
            <w:sz w:val="24"/>
            <w:szCs w:val="24"/>
          </w:rPr>
          <w:drawing>
            <wp:anchor distT="0" distB="0" distL="114300" distR="114300" simplePos="0" relativeHeight="251658240" behindDoc="1" locked="0" layoutInCell="1" allowOverlap="1" wp14:anchorId="467B5877" wp14:editId="7F276B27">
              <wp:simplePos x="0" y="0"/>
              <wp:positionH relativeFrom="column">
                <wp:posOffset>1119505</wp:posOffset>
              </wp:positionH>
              <wp:positionV relativeFrom="paragraph">
                <wp:posOffset>439882</wp:posOffset>
              </wp:positionV>
              <wp:extent cx="1289762" cy="355600"/>
              <wp:effectExtent l="0" t="0" r="5715" b="0"/>
              <wp:wrapNone/>
              <wp:docPr id="6479589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795894" name="Picture 64795894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762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9A0C07" w:rsidRPr="00CC275A">
        <w:rPr>
          <w:rFonts w:asciiTheme="minorBidi" w:eastAsiaTheme="minorEastAsia" w:hAnsiTheme="minorBidi" w:cs="Narkisim"/>
          <w:sz w:val="24"/>
          <w:szCs w:val="24"/>
        </w:rPr>
        <w:t xml:space="preserve">I declare that I read, </w:t>
      </w:r>
      <w:proofErr w:type="gramStart"/>
      <w:r w:rsidR="009A0C07" w:rsidRPr="00CC275A">
        <w:rPr>
          <w:rFonts w:asciiTheme="minorBidi" w:eastAsiaTheme="minorEastAsia" w:hAnsiTheme="minorBidi" w:cs="Narkisim"/>
          <w:sz w:val="24"/>
          <w:szCs w:val="24"/>
        </w:rPr>
        <w:t>understood</w:t>
      </w:r>
      <w:proofErr w:type="gramEnd"/>
      <w:r w:rsidR="009A0C07" w:rsidRPr="00CC275A">
        <w:rPr>
          <w:rFonts w:asciiTheme="minorBidi" w:eastAsiaTheme="minorEastAsia" w:hAnsiTheme="minorBidi" w:cs="Narkisim"/>
          <w:sz w:val="24"/>
          <w:szCs w:val="24"/>
        </w:rPr>
        <w:t xml:space="preserve"> and will follow the safety and veterina</w:t>
      </w:r>
      <w:r w:rsidR="00AF6C5A" w:rsidRPr="00CC275A">
        <w:rPr>
          <w:rFonts w:asciiTheme="minorBidi" w:eastAsiaTheme="minorEastAsia" w:hAnsiTheme="minorBidi" w:cs="Narkisim"/>
          <w:sz w:val="24"/>
          <w:szCs w:val="24"/>
        </w:rPr>
        <w:t xml:space="preserve">ry </w:t>
      </w:r>
      <w:r w:rsidR="009A0C07" w:rsidRPr="00CC275A">
        <w:rPr>
          <w:rFonts w:asciiTheme="minorBidi" w:eastAsiaTheme="minorEastAsia" w:hAnsiTheme="minorBidi" w:cs="Narkisim"/>
          <w:sz w:val="24"/>
          <w:szCs w:val="24"/>
        </w:rPr>
        <w:t>resour</w:t>
      </w:r>
      <w:r w:rsidR="006D6CCC" w:rsidRPr="00CC275A">
        <w:rPr>
          <w:rFonts w:asciiTheme="minorBidi" w:eastAsiaTheme="minorEastAsia" w:hAnsiTheme="minorBidi" w:cs="Narkisim"/>
          <w:sz w:val="24"/>
          <w:szCs w:val="24"/>
        </w:rPr>
        <w:t>ces instructions specified above.</w:t>
      </w:r>
    </w:p>
    <w:p w14:paraId="009545B5" w14:textId="5894178F" w:rsidR="009A0C07" w:rsidRPr="00CC275A" w:rsidRDefault="009A0C07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>PI’s Signature:</w:t>
      </w:r>
      <w:r w:rsidR="00E957A5" w:rsidRPr="00CC275A">
        <w:rPr>
          <w:rFonts w:asciiTheme="minorBidi" w:eastAsiaTheme="minorEastAsia" w:hAnsiTheme="minorBidi" w:cs="Narkisim"/>
          <w:sz w:val="24"/>
          <w:szCs w:val="24"/>
        </w:rPr>
        <w:t xml:space="preserve"> ____________________</w:t>
      </w:r>
    </w:p>
    <w:p w14:paraId="799FD1A5" w14:textId="77777777" w:rsidR="009A0C07" w:rsidRPr="00CC275A" w:rsidRDefault="009A0C07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>Date:</w:t>
      </w:r>
      <w:r w:rsidR="00E957A5" w:rsidRPr="00CC275A">
        <w:rPr>
          <w:rFonts w:asciiTheme="minorBidi" w:eastAsiaTheme="minorEastAsia" w:hAnsiTheme="minorBidi" w:cs="Narkisim"/>
          <w:sz w:val="24"/>
          <w:szCs w:val="24"/>
        </w:rPr>
        <w:t xml:space="preserve"> _____________________</w:t>
      </w:r>
    </w:p>
    <w:p w14:paraId="033A9D2F" w14:textId="77777777" w:rsidR="00CC275A" w:rsidRPr="00CC275A" w:rsidRDefault="00CC275A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</w:p>
    <w:p w14:paraId="7AACC4D9" w14:textId="77777777" w:rsidR="00080DC4" w:rsidRPr="00CC275A" w:rsidRDefault="00080DC4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</w:p>
    <w:p w14:paraId="5108C28D" w14:textId="77777777" w:rsidR="009A0C07" w:rsidRPr="00CC275A" w:rsidRDefault="009A0C07" w:rsidP="00D864DB">
      <w:pPr>
        <w:spacing w:after="0" w:line="360" w:lineRule="auto"/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</w:pP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Veterinar</w:t>
      </w:r>
      <w:r w:rsidR="00A13825"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y</w:t>
      </w: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 xml:space="preserve"> Permit</w:t>
      </w:r>
      <w:r w:rsidR="00DC089A"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 xml:space="preserve"> for ordering Isoflurane</w:t>
      </w: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>:</w:t>
      </w:r>
    </w:p>
    <w:p w14:paraId="581C8698" w14:textId="77777777" w:rsidR="009A0C07" w:rsidRPr="00CC275A" w:rsidRDefault="009A0C07" w:rsidP="00D864DB">
      <w:pPr>
        <w:spacing w:after="0" w:line="360" w:lineRule="auto"/>
        <w:jc w:val="center"/>
        <w:rPr>
          <w:rFonts w:asciiTheme="minorBidi" w:eastAsiaTheme="minorEastAsia" w:hAnsiTheme="minorBidi" w:cs="Narkisim"/>
          <w:sz w:val="24"/>
          <w:szCs w:val="24"/>
        </w:rPr>
      </w:pPr>
    </w:p>
    <w:p w14:paraId="59645A39" w14:textId="77777777" w:rsidR="00080DC4" w:rsidRPr="00CC275A" w:rsidRDefault="00080DC4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b/>
          <w:bCs/>
          <w:sz w:val="24"/>
          <w:szCs w:val="24"/>
        </w:rPr>
        <w:t>Rx</w:t>
      </w:r>
      <w:r w:rsidRPr="00CC275A">
        <w:rPr>
          <w:rFonts w:asciiTheme="minorBidi" w:eastAsiaTheme="minorEastAsia" w:hAnsiTheme="minorBidi" w:cs="Narkisim"/>
          <w:sz w:val="24"/>
          <w:szCs w:val="24"/>
        </w:rPr>
        <w:t>:</w:t>
      </w:r>
    </w:p>
    <w:p w14:paraId="79E610D9" w14:textId="77777777" w:rsidR="00080DC4" w:rsidRPr="00CC275A" w:rsidRDefault="00363C3F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               </w:t>
      </w:r>
      <w:r w:rsidR="00080DC4" w:rsidRPr="00CC275A">
        <w:rPr>
          <w:rFonts w:asciiTheme="minorBidi" w:eastAsiaTheme="minorEastAsia" w:hAnsiTheme="minorBidi" w:cs="Narkisim"/>
          <w:sz w:val="24"/>
          <w:szCs w:val="24"/>
        </w:rPr>
        <w:t>Isoflurane 99.9% solution for inhalation, 100 ml bottle</w:t>
      </w:r>
      <w:r w:rsidR="00DC089A" w:rsidRPr="00CC275A">
        <w:rPr>
          <w:rFonts w:asciiTheme="minorBidi" w:eastAsiaTheme="minorEastAsia" w:hAnsiTheme="minorBidi" w:cs="Narkisim"/>
          <w:sz w:val="24"/>
          <w:szCs w:val="24"/>
        </w:rPr>
        <w:t>.</w:t>
      </w:r>
    </w:p>
    <w:p w14:paraId="0A21545D" w14:textId="77777777" w:rsidR="00080DC4" w:rsidRPr="00CC275A" w:rsidRDefault="00080DC4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               </w:t>
      </w:r>
      <w:r w:rsidR="00DC089A" w:rsidRPr="00CC275A">
        <w:rPr>
          <w:rFonts w:asciiTheme="minorBidi" w:eastAsiaTheme="minorEastAsia" w:hAnsiTheme="minorBidi" w:cs="Narkisim"/>
          <w:sz w:val="24"/>
          <w:szCs w:val="24"/>
        </w:rPr>
        <w:t xml:space="preserve">Number of bottles </w:t>
      </w: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_______ </w:t>
      </w:r>
    </w:p>
    <w:p w14:paraId="3BAE2D41" w14:textId="77777777" w:rsidR="00080DC4" w:rsidRPr="00CC275A" w:rsidRDefault="00080DC4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               For the use of animal research only, Weizmann institute, Rehovot.</w:t>
      </w:r>
    </w:p>
    <w:p w14:paraId="240AFCAB" w14:textId="77777777" w:rsidR="00080DC4" w:rsidRPr="00CC275A" w:rsidRDefault="00080DC4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</w:p>
    <w:p w14:paraId="548BEEBB" w14:textId="77777777" w:rsidR="00BD681A" w:rsidRPr="00CC275A" w:rsidRDefault="00080DC4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Signature: _______________ </w:t>
      </w:r>
    </w:p>
    <w:p w14:paraId="17526822" w14:textId="77777777" w:rsidR="009A0C07" w:rsidRPr="00CC275A" w:rsidRDefault="009A0C07" w:rsidP="00D864DB">
      <w:pPr>
        <w:bidi/>
        <w:spacing w:after="0" w:line="360" w:lineRule="auto"/>
        <w:jc w:val="right"/>
        <w:rPr>
          <w:rFonts w:asciiTheme="minorBidi" w:eastAsiaTheme="minorEastAsia" w:hAnsiTheme="minorBidi" w:cs="Narkisim"/>
          <w:sz w:val="24"/>
          <w:szCs w:val="24"/>
          <w:rtl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>Date: ________________</w:t>
      </w:r>
    </w:p>
    <w:p w14:paraId="4F719EEB" w14:textId="77777777" w:rsidR="00BD681A" w:rsidRPr="00CC275A" w:rsidRDefault="00BD681A" w:rsidP="00D864DB">
      <w:pPr>
        <w:bidi/>
        <w:spacing w:after="0" w:line="360" w:lineRule="auto"/>
        <w:rPr>
          <w:rFonts w:asciiTheme="minorBidi" w:eastAsiaTheme="minorEastAsia" w:hAnsiTheme="minorBidi" w:cs="Narkisim"/>
          <w:sz w:val="24"/>
          <w:szCs w:val="24"/>
          <w:rtl/>
        </w:rPr>
      </w:pPr>
    </w:p>
    <w:p w14:paraId="54EA6A8C" w14:textId="77777777" w:rsidR="004802F7" w:rsidRPr="00CC275A" w:rsidRDefault="004802F7" w:rsidP="004802F7">
      <w:pPr>
        <w:spacing w:after="0" w:line="360" w:lineRule="auto"/>
        <w:rPr>
          <w:rFonts w:asciiTheme="minorBidi" w:eastAsiaTheme="minorEastAsia" w:hAnsiTheme="minorBidi" w:cs="Narkisim"/>
          <w:b/>
          <w:bCs/>
          <w:sz w:val="24"/>
          <w:szCs w:val="24"/>
          <w:u w:val="single"/>
          <w:rtl/>
        </w:rPr>
      </w:pPr>
      <w:r w:rsidRPr="00CC275A">
        <w:rPr>
          <w:rFonts w:asciiTheme="minorBidi" w:eastAsiaTheme="minorEastAsia" w:hAnsiTheme="minorBidi" w:cs="Narkisim"/>
          <w:b/>
          <w:bCs/>
          <w:sz w:val="24"/>
          <w:szCs w:val="24"/>
          <w:u w:val="single"/>
        </w:rPr>
        <w:t xml:space="preserve">Safety permit for ordering Isoflurane </w:t>
      </w:r>
    </w:p>
    <w:p w14:paraId="40065A25" w14:textId="77777777" w:rsidR="004802F7" w:rsidRPr="00CC275A" w:rsidRDefault="004802F7" w:rsidP="004802F7">
      <w:pPr>
        <w:autoSpaceDE w:val="0"/>
        <w:autoSpaceDN w:val="0"/>
        <w:adjustRightInd w:val="0"/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The permit is valid for the use in room/s </w:t>
      </w:r>
      <w:r>
        <w:rPr>
          <w:rFonts w:asciiTheme="minorBidi" w:eastAsiaTheme="minorEastAsia" w:hAnsiTheme="minorBidi" w:cs="Narkisim"/>
          <w:sz w:val="24"/>
          <w:szCs w:val="24"/>
        </w:rPr>
        <w:t xml:space="preserve">number </w:t>
      </w: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_______ </w:t>
      </w:r>
    </w:p>
    <w:p w14:paraId="4EBD1CC0" w14:textId="77777777" w:rsidR="004802F7" w:rsidRPr="00CC275A" w:rsidRDefault="004802F7" w:rsidP="004802F7">
      <w:pPr>
        <w:autoSpaceDE w:val="0"/>
        <w:autoSpaceDN w:val="0"/>
        <w:adjustRightInd w:val="0"/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 xml:space="preserve">Signature: __________________ </w:t>
      </w:r>
    </w:p>
    <w:p w14:paraId="4804CD63" w14:textId="77777777" w:rsidR="004802F7" w:rsidRPr="00CC275A" w:rsidRDefault="004802F7" w:rsidP="004802F7">
      <w:pPr>
        <w:autoSpaceDE w:val="0"/>
        <w:autoSpaceDN w:val="0"/>
        <w:adjustRightInd w:val="0"/>
        <w:spacing w:after="0" w:line="360" w:lineRule="auto"/>
        <w:rPr>
          <w:rFonts w:asciiTheme="minorBidi" w:eastAsiaTheme="minorEastAsia" w:hAnsiTheme="minorBidi" w:cs="Narkisim"/>
          <w:sz w:val="24"/>
          <w:szCs w:val="24"/>
        </w:rPr>
      </w:pPr>
      <w:r w:rsidRPr="00CC275A">
        <w:rPr>
          <w:rFonts w:asciiTheme="minorBidi" w:eastAsiaTheme="minorEastAsia" w:hAnsiTheme="minorBidi" w:cs="Narkisim"/>
          <w:sz w:val="24"/>
          <w:szCs w:val="24"/>
        </w:rPr>
        <w:t>Date: ____________________</w:t>
      </w:r>
    </w:p>
    <w:p w14:paraId="7B482E6C" w14:textId="77777777" w:rsidR="00B74D9F" w:rsidRPr="00CC275A" w:rsidRDefault="00B74D9F" w:rsidP="00D864DB">
      <w:pPr>
        <w:spacing w:after="0" w:line="360" w:lineRule="auto"/>
        <w:rPr>
          <w:rFonts w:asciiTheme="minorBidi" w:eastAsiaTheme="minorEastAsia" w:hAnsiTheme="minorBidi" w:cs="Narkisim"/>
          <w:sz w:val="24"/>
          <w:szCs w:val="24"/>
          <w:rtl/>
        </w:rPr>
      </w:pPr>
    </w:p>
    <w:sectPr w:rsidR="00B74D9F" w:rsidRPr="00CC27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E36C" w14:textId="77777777" w:rsidR="00E56FC8" w:rsidRDefault="00E56FC8" w:rsidP="00FC59BD">
      <w:pPr>
        <w:spacing w:after="0" w:line="240" w:lineRule="auto"/>
      </w:pPr>
      <w:r>
        <w:separator/>
      </w:r>
    </w:p>
  </w:endnote>
  <w:endnote w:type="continuationSeparator" w:id="0">
    <w:p w14:paraId="69B7CE44" w14:textId="77777777" w:rsidR="00E56FC8" w:rsidRDefault="00E56FC8" w:rsidP="00FC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9E97B" w14:textId="77777777" w:rsidR="00E56FC8" w:rsidRDefault="00E56FC8" w:rsidP="00FC59BD">
      <w:pPr>
        <w:spacing w:after="0" w:line="240" w:lineRule="auto"/>
      </w:pPr>
      <w:r>
        <w:separator/>
      </w:r>
    </w:p>
  </w:footnote>
  <w:footnote w:type="continuationSeparator" w:id="0">
    <w:p w14:paraId="2B9E1B4A" w14:textId="77777777" w:rsidR="00E56FC8" w:rsidRDefault="00E56FC8" w:rsidP="00FC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38C3"/>
    <w:multiLevelType w:val="hybridMultilevel"/>
    <w:tmpl w:val="2070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10AF1"/>
    <w:multiLevelType w:val="hybridMultilevel"/>
    <w:tmpl w:val="1240843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B69CE"/>
    <w:multiLevelType w:val="hybridMultilevel"/>
    <w:tmpl w:val="C77A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B30C5"/>
    <w:multiLevelType w:val="hybridMultilevel"/>
    <w:tmpl w:val="76EE043A"/>
    <w:lvl w:ilvl="0" w:tplc="783A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2306543">
    <w:abstractNumId w:val="0"/>
  </w:num>
  <w:num w:numId="2" w16cid:durableId="1575553428">
    <w:abstractNumId w:val="1"/>
  </w:num>
  <w:num w:numId="3" w16cid:durableId="1481535691">
    <w:abstractNumId w:val="2"/>
  </w:num>
  <w:num w:numId="4" w16cid:durableId="9525190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rden. J. Cohen">
    <w15:presenceInfo w15:providerId="None" w15:userId="Yarden. J. Co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9F"/>
    <w:rsid w:val="00050DD1"/>
    <w:rsid w:val="00080DC4"/>
    <w:rsid w:val="00084792"/>
    <w:rsid w:val="000A3DC3"/>
    <w:rsid w:val="000D0A99"/>
    <w:rsid w:val="00105CE4"/>
    <w:rsid w:val="00136E3C"/>
    <w:rsid w:val="001479CA"/>
    <w:rsid w:val="0015688B"/>
    <w:rsid w:val="001A59EE"/>
    <w:rsid w:val="001C3B0B"/>
    <w:rsid w:val="001F5A72"/>
    <w:rsid w:val="002407C9"/>
    <w:rsid w:val="00286442"/>
    <w:rsid w:val="002B7761"/>
    <w:rsid w:val="002D2F9B"/>
    <w:rsid w:val="002D4A41"/>
    <w:rsid w:val="00363C3F"/>
    <w:rsid w:val="003A4983"/>
    <w:rsid w:val="003F3176"/>
    <w:rsid w:val="004802F7"/>
    <w:rsid w:val="00495BF1"/>
    <w:rsid w:val="004C36B8"/>
    <w:rsid w:val="0052033B"/>
    <w:rsid w:val="005B3E74"/>
    <w:rsid w:val="005D4F6F"/>
    <w:rsid w:val="00623E2B"/>
    <w:rsid w:val="006B0059"/>
    <w:rsid w:val="006B3053"/>
    <w:rsid w:val="006B52DA"/>
    <w:rsid w:val="006D6CCC"/>
    <w:rsid w:val="006E6D2A"/>
    <w:rsid w:val="007228DC"/>
    <w:rsid w:val="00786FC1"/>
    <w:rsid w:val="008079C8"/>
    <w:rsid w:val="00823432"/>
    <w:rsid w:val="008730CB"/>
    <w:rsid w:val="008B3E03"/>
    <w:rsid w:val="008D1A9B"/>
    <w:rsid w:val="0098007E"/>
    <w:rsid w:val="009876B1"/>
    <w:rsid w:val="009A0C07"/>
    <w:rsid w:val="009B4438"/>
    <w:rsid w:val="00A13825"/>
    <w:rsid w:val="00A60DDB"/>
    <w:rsid w:val="00A742C2"/>
    <w:rsid w:val="00AC202A"/>
    <w:rsid w:val="00AE08EC"/>
    <w:rsid w:val="00AF6C5A"/>
    <w:rsid w:val="00B146C3"/>
    <w:rsid w:val="00B630F0"/>
    <w:rsid w:val="00B74D9F"/>
    <w:rsid w:val="00B85733"/>
    <w:rsid w:val="00BD5CEA"/>
    <w:rsid w:val="00BD681A"/>
    <w:rsid w:val="00BF32BD"/>
    <w:rsid w:val="00C53776"/>
    <w:rsid w:val="00C667FF"/>
    <w:rsid w:val="00C87055"/>
    <w:rsid w:val="00CA4728"/>
    <w:rsid w:val="00CB48CC"/>
    <w:rsid w:val="00CC275A"/>
    <w:rsid w:val="00D209C7"/>
    <w:rsid w:val="00D864DB"/>
    <w:rsid w:val="00DC089A"/>
    <w:rsid w:val="00E072C8"/>
    <w:rsid w:val="00E56FC8"/>
    <w:rsid w:val="00E923D5"/>
    <w:rsid w:val="00E957A5"/>
    <w:rsid w:val="00EE1C3F"/>
    <w:rsid w:val="00EE5CF5"/>
    <w:rsid w:val="00F211B6"/>
    <w:rsid w:val="00F365CA"/>
    <w:rsid w:val="00FA7501"/>
    <w:rsid w:val="00FB7A6B"/>
    <w:rsid w:val="00FC1A47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B80A"/>
  <w15:chartTrackingRefBased/>
  <w15:docId w15:val="{E956B52F-4B86-467C-A88E-DCCA7AA6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C4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317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957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BD"/>
  </w:style>
  <w:style w:type="paragraph" w:styleId="Footer">
    <w:name w:val="footer"/>
    <w:basedOn w:val="Normal"/>
    <w:link w:val="FooterChar"/>
    <w:uiPriority w:val="99"/>
    <w:unhideWhenUsed/>
    <w:rsid w:val="00FC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lly.zinamon@weizmann.ac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73A0C-1906-427E-9262-DD63AA4A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Sceince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Grizuk</dc:creator>
  <cp:keywords/>
  <dc:description/>
  <cp:lastModifiedBy>Yarden. J. Cohen</cp:lastModifiedBy>
  <cp:revision>2</cp:revision>
  <dcterms:created xsi:type="dcterms:W3CDTF">2023-10-26T07:05:00Z</dcterms:created>
  <dcterms:modified xsi:type="dcterms:W3CDTF">2023-10-26T07:05:00Z</dcterms:modified>
</cp:coreProperties>
</file>